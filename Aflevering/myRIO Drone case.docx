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61C99FB" w:rsidR="00713EF6" w:rsidRPr="00517BE7" w:rsidRDefault="00A11DD6" w:rsidP="00F6199B">
      <w:r w:rsidRPr="009910FE">
        <w:rPr>
          <w:rStyle w:val="Heading1Char"/>
          <w:lang w:val="da-DK"/>
        </w:rPr>
        <w:t>Lab</w:t>
      </w:r>
      <w:r w:rsidR="009910FE">
        <w:rPr>
          <w:rStyle w:val="Heading1Char"/>
          <w:lang w:val="da-DK"/>
        </w:rPr>
        <w:t>VIEW Drone styring</w:t>
      </w:r>
      <w:r w:rsidRPr="00F6199B">
        <w:rPr>
          <w:lang w:val="da-DK"/>
        </w:rPr>
        <w:br/>
      </w:r>
      <w:r w:rsidRPr="00F6199B">
        <w:rPr>
          <w:lang w:val="da-DK"/>
        </w:rPr>
        <w:br/>
      </w:r>
      <w:r w:rsidR="00F6199B" w:rsidRPr="00F6199B">
        <w:rPr>
          <w:lang w:val="da-DK"/>
        </w:rPr>
        <w:t>Vores mål med op</w:t>
      </w:r>
      <w:r w:rsidR="00F6199B">
        <w:rPr>
          <w:lang w:val="da-DK"/>
        </w:rPr>
        <w:t xml:space="preserve">gaven </w:t>
      </w:r>
      <w:r w:rsidR="00633C1B">
        <w:rPr>
          <w:lang w:val="da-DK"/>
        </w:rPr>
        <w:t>og Labview er at skabe et program</w:t>
      </w:r>
      <w:r w:rsidR="00060AAA">
        <w:rPr>
          <w:lang w:val="da-DK"/>
        </w:rPr>
        <w:t xml:space="preserve">, der kan </w:t>
      </w:r>
      <w:r w:rsidR="008C12B5">
        <w:rPr>
          <w:lang w:val="da-DK"/>
        </w:rPr>
        <w:t>kommunikere</w:t>
      </w:r>
      <w:r w:rsidR="00620E46">
        <w:rPr>
          <w:lang w:val="da-DK"/>
        </w:rPr>
        <w:t xml:space="preserve"> med vores </w:t>
      </w:r>
      <w:r w:rsidR="008B0716">
        <w:rPr>
          <w:lang w:val="da-DK"/>
        </w:rPr>
        <w:t xml:space="preserve">drone via </w:t>
      </w:r>
      <w:r w:rsidR="00076872">
        <w:rPr>
          <w:lang w:val="da-DK"/>
        </w:rPr>
        <w:t>vores computere.</w:t>
      </w:r>
      <w:r w:rsidR="001A545D">
        <w:rPr>
          <w:lang w:val="da-DK"/>
        </w:rPr>
        <w:br/>
      </w:r>
      <w:r w:rsidR="00335BD4">
        <w:rPr>
          <w:lang w:val="da-DK"/>
        </w:rPr>
        <w:t>Dronefart og søgning med droner</w:t>
      </w:r>
      <w:r w:rsidR="008C12B5">
        <w:rPr>
          <w:lang w:val="da-DK"/>
        </w:rPr>
        <w:t xml:space="preserve"> er i de senere år blevet meget </w:t>
      </w:r>
      <w:r w:rsidR="00B5456D">
        <w:rPr>
          <w:lang w:val="da-DK"/>
        </w:rPr>
        <w:t xml:space="preserve">anvendt. Senest ved udslip af kemikalier </w:t>
      </w:r>
      <w:r w:rsidR="005C0D0C">
        <w:rPr>
          <w:lang w:val="da-DK"/>
        </w:rPr>
        <w:t xml:space="preserve">på en fabrik i </w:t>
      </w:r>
      <w:r w:rsidR="00F453C2">
        <w:rPr>
          <w:lang w:val="da-DK"/>
        </w:rPr>
        <w:t xml:space="preserve">Århus, </w:t>
      </w:r>
      <w:r w:rsidR="00302831">
        <w:rPr>
          <w:lang w:val="da-DK"/>
        </w:rPr>
        <w:t xml:space="preserve">hvor droner bruges til at se mængden af udslip, uden at medarbejdere udsættes for risiko for </w:t>
      </w:r>
      <w:r w:rsidR="00D91BA7">
        <w:rPr>
          <w:lang w:val="da-DK"/>
        </w:rPr>
        <w:t>personskade.</w:t>
      </w:r>
      <w:r w:rsidR="005567FC">
        <w:rPr>
          <w:lang w:val="da-DK"/>
        </w:rPr>
        <w:br/>
      </w:r>
      <w:r w:rsidR="005567FC">
        <w:rPr>
          <w:lang w:val="da-DK"/>
        </w:rPr>
        <w:br/>
        <w:t xml:space="preserve">Dronen og </w:t>
      </w:r>
      <w:r w:rsidR="0031414B">
        <w:rPr>
          <w:lang w:val="da-DK"/>
        </w:rPr>
        <w:t>video</w:t>
      </w:r>
      <w:r w:rsidR="004F5E13">
        <w:rPr>
          <w:lang w:val="da-DK"/>
        </w:rPr>
        <w:t xml:space="preserve">dokumentation vil være klar til aflevering inden for cirka to uger. </w:t>
      </w:r>
      <w:r w:rsidR="004F5E13">
        <w:rPr>
          <w:lang w:val="da-DK"/>
        </w:rPr>
        <w:br/>
      </w:r>
      <w:r w:rsidR="001A545D">
        <w:rPr>
          <w:lang w:val="da-DK"/>
        </w:rPr>
        <w:br/>
      </w:r>
      <w:r w:rsidR="00175192">
        <w:rPr>
          <w:lang w:val="da-DK"/>
        </w:rPr>
        <w:t>Mål</w:t>
      </w:r>
      <w:r w:rsidR="009910FE">
        <w:rPr>
          <w:lang w:val="da-DK"/>
        </w:rPr>
        <w:t xml:space="preserve"> for projektet</w:t>
      </w:r>
      <w:r w:rsidR="001A545D">
        <w:rPr>
          <w:lang w:val="da-DK"/>
        </w:rPr>
        <w:t>:</w:t>
      </w:r>
    </w:p>
    <w:p w14:paraId="739CEB4A" w14:textId="3DEBB093" w:rsidR="001B101F" w:rsidRDefault="009F332B" w:rsidP="009F332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Dronen køres via en myRIO fra National Instruments</w:t>
      </w:r>
    </w:p>
    <w:p w14:paraId="10FA4229" w14:textId="5A6D83C8" w:rsidR="009F332B" w:rsidRDefault="0081345F" w:rsidP="009F332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Dronen </w:t>
      </w:r>
      <w:r w:rsidR="003E0D5B">
        <w:rPr>
          <w:lang w:val="da-DK"/>
        </w:rPr>
        <w:t>styres via La</w:t>
      </w:r>
      <w:r w:rsidR="009308D5">
        <w:rPr>
          <w:lang w:val="da-DK"/>
        </w:rPr>
        <w:t>bVIEW</w:t>
      </w:r>
    </w:p>
    <w:p w14:paraId="6E031192" w14:textId="511EDE32" w:rsidR="00D9589A" w:rsidRDefault="00D9589A" w:rsidP="009F332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laves et starter program</w:t>
      </w:r>
    </w:p>
    <w:p w14:paraId="7F62CADF" w14:textId="1AC77C15" w:rsidR="00713EF6" w:rsidRDefault="00B579B5" w:rsidP="009F332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laves simpelt UI, til at styre dronen</w:t>
      </w:r>
      <w:r w:rsidR="00907C5C">
        <w:rPr>
          <w:lang w:val="da-DK"/>
        </w:rPr>
        <w:t xml:space="preserve"> </w:t>
      </w:r>
      <w:r w:rsidR="00FE7BE5">
        <w:rPr>
          <w:lang w:val="da-DK"/>
        </w:rPr>
        <w:br/>
      </w:r>
    </w:p>
    <w:p w14:paraId="382F8290" w14:textId="71316124" w:rsidR="00DB68AA" w:rsidRDefault="00DB68AA" w:rsidP="00DB68AA">
      <w:pPr>
        <w:rPr>
          <w:lang w:val="da-DK"/>
        </w:rPr>
      </w:pPr>
      <w:r>
        <w:rPr>
          <w:lang w:val="da-DK"/>
        </w:rPr>
        <w:t>Der anvendes som nævnt en myRIO</w:t>
      </w:r>
      <w:r w:rsidR="00FB6835">
        <w:rPr>
          <w:lang w:val="da-DK"/>
        </w:rPr>
        <w:t xml:space="preserve">, der programmeres via </w:t>
      </w:r>
      <w:r w:rsidR="007F574B">
        <w:rPr>
          <w:lang w:val="da-DK"/>
        </w:rPr>
        <w:t>LabVIEW til at styre dronen, dronen bliver en quadcopter som skal have et signal til myRIO til hver propel</w:t>
      </w:r>
    </w:p>
    <w:p w14:paraId="26927130" w14:textId="42CD595E" w:rsidR="00E51276" w:rsidRDefault="002668C9" w:rsidP="00DB68AA">
      <w:pPr>
        <w:rPr>
          <w:noProof/>
        </w:rPr>
      </w:pPr>
      <w:r w:rsidRPr="002668C9">
        <w:rPr>
          <w:i/>
          <w:iCs/>
          <w:noProof/>
        </w:rPr>
        <w:t>myRIO: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F5AD0">
        <w:rPr>
          <w:i/>
          <w:iCs/>
          <w:noProof/>
        </w:rPr>
        <w:t>Drone:</w:t>
      </w:r>
    </w:p>
    <w:p w14:paraId="488B0C90" w14:textId="27D7C471" w:rsidR="00B579B5" w:rsidRDefault="003F0101" w:rsidP="0047522B">
      <w:pPr>
        <w:rPr>
          <w:lang w:val="da-DK"/>
        </w:rPr>
      </w:pPr>
      <w:r>
        <w:rPr>
          <w:noProof/>
        </w:rPr>
        <w:drawing>
          <wp:inline distT="0" distB="0" distL="0" distR="0" wp14:anchorId="3B53853A" wp14:editId="1CA7407C">
            <wp:extent cx="2418937" cy="2035558"/>
            <wp:effectExtent l="0" t="0" r="635" b="3175"/>
            <wp:docPr id="1896376673" name="Picture 1896376673" descr="A black electronic device with a square 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6673" name="Picture 1" descr="A black electronic device with a square ho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0" t="3965" r="7709" b="7580"/>
                    <a:stretch/>
                  </pic:blipFill>
                  <pic:spPr bwMode="auto">
                    <a:xfrm>
                      <a:off x="0" y="0"/>
                      <a:ext cx="2446513" cy="20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1276" w:rsidRPr="00202AA2">
        <w:rPr>
          <w:noProof/>
          <w:lang w:val="da-DK"/>
        </w:rPr>
        <w:tab/>
      </w:r>
      <w:r w:rsidR="00BD67B7">
        <w:rPr>
          <w:noProof/>
        </w:rPr>
        <w:drawing>
          <wp:inline distT="0" distB="0" distL="0" distR="0" wp14:anchorId="78E6FEB7" wp14:editId="2C8F9DD8">
            <wp:extent cx="2988862" cy="2020941"/>
            <wp:effectExtent l="0" t="0" r="2540" b="0"/>
            <wp:docPr id="930631661" name="Picture 930631661" descr="A dron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661" name="Picture 2" descr="A drone on a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21965" r="9276" b="34210"/>
                    <a:stretch/>
                  </pic:blipFill>
                  <pic:spPr bwMode="auto">
                    <a:xfrm>
                      <a:off x="0" y="0"/>
                      <a:ext cx="3023697" cy="20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02DF">
        <w:rPr>
          <w:lang w:val="da-DK"/>
        </w:rPr>
        <w:br/>
      </w:r>
      <w:r w:rsidR="00C702DF">
        <w:rPr>
          <w:lang w:val="da-DK"/>
        </w:rPr>
        <w:br/>
      </w:r>
      <w:r w:rsidR="006C43F6">
        <w:rPr>
          <w:lang w:val="da-DK"/>
        </w:rPr>
        <w:br/>
      </w:r>
      <w:r w:rsidR="00202AA2">
        <w:rPr>
          <w:lang w:val="da-DK"/>
        </w:rPr>
        <w:t>Forventet flow for k</w:t>
      </w:r>
      <w:r w:rsidR="006C43F6">
        <w:rPr>
          <w:lang w:val="da-DK"/>
        </w:rPr>
        <w:t>ontrol og styring af dronen:</w:t>
      </w:r>
      <w:r w:rsidR="006C43F6">
        <w:rPr>
          <w:lang w:val="da-DK"/>
        </w:rPr>
        <w:br/>
      </w:r>
      <w:r w:rsidR="006C43F6">
        <w:rPr>
          <w:lang w:val="da-DK"/>
        </w:rPr>
        <w:br/>
        <w:t xml:space="preserve">1: </w:t>
      </w:r>
      <w:r w:rsidR="00202AA2">
        <w:rPr>
          <w:lang w:val="da-DK"/>
        </w:rPr>
        <w:t>Dronen kobler til WIFI når den tændes</w:t>
      </w:r>
      <w:r w:rsidR="006C43F6">
        <w:rPr>
          <w:lang w:val="da-DK"/>
        </w:rPr>
        <w:br/>
      </w:r>
      <w:r w:rsidR="006C43F6">
        <w:rPr>
          <w:lang w:val="da-DK"/>
        </w:rPr>
        <w:br/>
        <w:t>2:</w:t>
      </w:r>
      <w:r w:rsidR="00067A1C">
        <w:rPr>
          <w:lang w:val="da-DK"/>
        </w:rPr>
        <w:t xml:space="preserve"> </w:t>
      </w:r>
      <w:r w:rsidR="00AA3E55">
        <w:rPr>
          <w:lang w:val="da-DK"/>
        </w:rPr>
        <w:t>Programmet startes</w:t>
      </w:r>
      <w:r w:rsidR="006C43F6">
        <w:rPr>
          <w:lang w:val="da-DK"/>
        </w:rPr>
        <w:br/>
      </w:r>
      <w:r w:rsidR="006C43F6">
        <w:rPr>
          <w:lang w:val="da-DK"/>
        </w:rPr>
        <w:br/>
        <w:t xml:space="preserve">3: </w:t>
      </w:r>
      <w:r w:rsidR="00AA3E55">
        <w:rPr>
          <w:lang w:val="da-DK"/>
        </w:rPr>
        <w:t xml:space="preserve">UI </w:t>
      </w:r>
      <w:r w:rsidR="00704ABA">
        <w:rPr>
          <w:lang w:val="da-DK"/>
        </w:rPr>
        <w:t>i labVIEW anvendes til styring</w:t>
      </w:r>
    </w:p>
    <w:p w14:paraId="4AA4E878" w14:textId="74A9C6EF" w:rsidR="00F15869" w:rsidRDefault="00AC0073" w:rsidP="0047522B">
      <w:pPr>
        <w:rPr>
          <w:lang w:val="da-DK"/>
        </w:rPr>
      </w:pPr>
      <w:r>
        <w:rPr>
          <w:lang w:val="da-DK"/>
        </w:rPr>
        <w:t xml:space="preserve">4: Dronen startes med knappen </w:t>
      </w:r>
      <w:r w:rsidR="005E631B">
        <w:rPr>
          <w:lang w:val="da-DK"/>
        </w:rPr>
        <w:t>land/takeoff</w:t>
      </w:r>
    </w:p>
    <w:p w14:paraId="6697B249" w14:textId="37691DF2" w:rsidR="005E631B" w:rsidRPr="00202AA2" w:rsidRDefault="005E631B" w:rsidP="0047522B">
      <w:pPr>
        <w:rPr>
          <w:noProof/>
          <w:lang w:val="da-DK"/>
        </w:rPr>
      </w:pPr>
      <w:r>
        <w:rPr>
          <w:lang w:val="da-DK"/>
        </w:rPr>
        <w:t xml:space="preserve">5: </w:t>
      </w:r>
      <w:r w:rsidR="00077382">
        <w:rPr>
          <w:lang w:val="da-DK"/>
        </w:rPr>
        <w:t xml:space="preserve">Dronen styres med knapper </w:t>
      </w:r>
      <w:r w:rsidR="00545AB2">
        <w:rPr>
          <w:lang w:val="da-DK"/>
        </w:rPr>
        <w:t>venstre, højre, op, ned, frem og tilbage</w:t>
      </w:r>
    </w:p>
    <w:sectPr w:rsidR="005E631B" w:rsidRPr="00202A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97093" w14:textId="77777777" w:rsidR="006A4FDA" w:rsidRDefault="006A4FDA" w:rsidP="00030B8C">
      <w:pPr>
        <w:spacing w:after="0" w:line="240" w:lineRule="auto"/>
      </w:pPr>
      <w:r>
        <w:separator/>
      </w:r>
    </w:p>
  </w:endnote>
  <w:endnote w:type="continuationSeparator" w:id="0">
    <w:p w14:paraId="33CDAF29" w14:textId="77777777" w:rsidR="006A4FDA" w:rsidRDefault="006A4FDA" w:rsidP="00030B8C">
      <w:pPr>
        <w:spacing w:after="0" w:line="240" w:lineRule="auto"/>
      </w:pPr>
      <w:r>
        <w:continuationSeparator/>
      </w:r>
    </w:p>
  </w:endnote>
  <w:endnote w:type="continuationNotice" w:id="1">
    <w:p w14:paraId="5B0FE3FC" w14:textId="77777777" w:rsidR="006A4FDA" w:rsidRDefault="006A4F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82AF9" w14:textId="77777777" w:rsidR="006A4FDA" w:rsidRDefault="006A4FDA" w:rsidP="00030B8C">
      <w:pPr>
        <w:spacing w:after="0" w:line="240" w:lineRule="auto"/>
      </w:pPr>
      <w:r>
        <w:separator/>
      </w:r>
    </w:p>
  </w:footnote>
  <w:footnote w:type="continuationSeparator" w:id="0">
    <w:p w14:paraId="6539D19C" w14:textId="77777777" w:rsidR="006A4FDA" w:rsidRDefault="006A4FDA" w:rsidP="00030B8C">
      <w:pPr>
        <w:spacing w:after="0" w:line="240" w:lineRule="auto"/>
      </w:pPr>
      <w:r>
        <w:continuationSeparator/>
      </w:r>
    </w:p>
  </w:footnote>
  <w:footnote w:type="continuationNotice" w:id="1">
    <w:p w14:paraId="75716664" w14:textId="77777777" w:rsidR="006A4FDA" w:rsidRDefault="006A4F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87445" w14:textId="26EC4FA3" w:rsidR="00A22327" w:rsidRDefault="002B2348" w:rsidP="00517BE7">
    <w:pPr>
      <w:pStyle w:val="Header"/>
      <w:jc w:val="right"/>
      <w:rPr>
        <w:ins w:id="0" w:author="Christian Saltbæk Tverskov" w:date="2024-01-04T10:17:00Z"/>
      </w:rPr>
    </w:pPr>
    <w:r w:rsidRPr="00A22327">
      <w:t>C</w:t>
    </w:r>
    <w:r w:rsidR="009F6372" w:rsidRPr="00A22327">
      <w:t xml:space="preserve">hristian Tverskov </w:t>
    </w:r>
    <w:r w:rsidR="00223E5A">
      <w:t>–</w:t>
    </w:r>
    <w:r w:rsidR="009F6372" w:rsidRPr="00423D87">
      <w:t xml:space="preserve"> </w:t>
    </w:r>
    <w:r w:rsidR="00223E5A">
      <w:t>cstv49</w:t>
    </w:r>
    <w:r w:rsidR="00B1424A">
      <w:t>151</w:t>
    </w:r>
    <w:r w:rsidR="00734733">
      <w:t>@</w:t>
    </w:r>
    <w:r w:rsidR="00517BE7">
      <w:t>edu.ucl.dk</w:t>
    </w:r>
  </w:p>
  <w:p w14:paraId="7735B040" w14:textId="4418D375" w:rsidR="009F6372" w:rsidRPr="00A22327" w:rsidRDefault="009F6372" w:rsidP="00517BE7">
    <w:pPr>
      <w:pStyle w:val="Header"/>
      <w:jc w:val="right"/>
    </w:pPr>
    <w:r w:rsidRPr="00A22327">
      <w:t>Camilla Amalie Bartell</w:t>
    </w:r>
    <w:r w:rsidR="00423D87">
      <w:t xml:space="preserve"> – caba49222@edu.ucl.dk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A041A"/>
    <w:multiLevelType w:val="hybridMultilevel"/>
    <w:tmpl w:val="3E6663CA"/>
    <w:lvl w:ilvl="0" w:tplc="8A72C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8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E86EE"/>
    <w:rsid w:val="00030B8C"/>
    <w:rsid w:val="00060AAA"/>
    <w:rsid w:val="00067A1C"/>
    <w:rsid w:val="00076872"/>
    <w:rsid w:val="00077382"/>
    <w:rsid w:val="00085E6A"/>
    <w:rsid w:val="000D069D"/>
    <w:rsid w:val="00154A8E"/>
    <w:rsid w:val="00175192"/>
    <w:rsid w:val="001807A7"/>
    <w:rsid w:val="001814E2"/>
    <w:rsid w:val="001A1206"/>
    <w:rsid w:val="001A2454"/>
    <w:rsid w:val="001A545D"/>
    <w:rsid w:val="001A6FA5"/>
    <w:rsid w:val="001B101F"/>
    <w:rsid w:val="001F5AD0"/>
    <w:rsid w:val="001F5E02"/>
    <w:rsid w:val="00202AA2"/>
    <w:rsid w:val="00223E5A"/>
    <w:rsid w:val="0022633C"/>
    <w:rsid w:val="002668C9"/>
    <w:rsid w:val="002B2348"/>
    <w:rsid w:val="00302831"/>
    <w:rsid w:val="00302C2C"/>
    <w:rsid w:val="0031414B"/>
    <w:rsid w:val="00321963"/>
    <w:rsid w:val="00335BD4"/>
    <w:rsid w:val="003455ED"/>
    <w:rsid w:val="003530E9"/>
    <w:rsid w:val="00367AFC"/>
    <w:rsid w:val="003E0D5B"/>
    <w:rsid w:val="003F0101"/>
    <w:rsid w:val="00423D23"/>
    <w:rsid w:val="00423D87"/>
    <w:rsid w:val="0047522B"/>
    <w:rsid w:val="00481DD4"/>
    <w:rsid w:val="00492D2A"/>
    <w:rsid w:val="004E0679"/>
    <w:rsid w:val="004E113F"/>
    <w:rsid w:val="004F1E6C"/>
    <w:rsid w:val="004F5E13"/>
    <w:rsid w:val="00517BE7"/>
    <w:rsid w:val="005356C6"/>
    <w:rsid w:val="00535A2D"/>
    <w:rsid w:val="00545AB2"/>
    <w:rsid w:val="005567FC"/>
    <w:rsid w:val="005B4050"/>
    <w:rsid w:val="005C0D0C"/>
    <w:rsid w:val="005C19A8"/>
    <w:rsid w:val="005E631B"/>
    <w:rsid w:val="005F01C1"/>
    <w:rsid w:val="005F4312"/>
    <w:rsid w:val="00620E46"/>
    <w:rsid w:val="00633C1B"/>
    <w:rsid w:val="006A4FDA"/>
    <w:rsid w:val="006B04B6"/>
    <w:rsid w:val="006C3AD5"/>
    <w:rsid w:val="006C43F6"/>
    <w:rsid w:val="00704ABA"/>
    <w:rsid w:val="00713EF6"/>
    <w:rsid w:val="007330AC"/>
    <w:rsid w:val="00734733"/>
    <w:rsid w:val="00754B48"/>
    <w:rsid w:val="0079369C"/>
    <w:rsid w:val="007F574B"/>
    <w:rsid w:val="0081345F"/>
    <w:rsid w:val="00870D50"/>
    <w:rsid w:val="00890929"/>
    <w:rsid w:val="008B0716"/>
    <w:rsid w:val="008C12B5"/>
    <w:rsid w:val="008F0430"/>
    <w:rsid w:val="009047AC"/>
    <w:rsid w:val="00907C5C"/>
    <w:rsid w:val="009308D5"/>
    <w:rsid w:val="009910FE"/>
    <w:rsid w:val="009A6D01"/>
    <w:rsid w:val="009F332B"/>
    <w:rsid w:val="009F6372"/>
    <w:rsid w:val="00A11DD6"/>
    <w:rsid w:val="00A22327"/>
    <w:rsid w:val="00A91117"/>
    <w:rsid w:val="00AA3E55"/>
    <w:rsid w:val="00AB5F95"/>
    <w:rsid w:val="00AC0073"/>
    <w:rsid w:val="00B1424A"/>
    <w:rsid w:val="00B5456D"/>
    <w:rsid w:val="00B547D0"/>
    <w:rsid w:val="00B579B5"/>
    <w:rsid w:val="00BD67B7"/>
    <w:rsid w:val="00C42B09"/>
    <w:rsid w:val="00C702DF"/>
    <w:rsid w:val="00D91BA7"/>
    <w:rsid w:val="00D9589A"/>
    <w:rsid w:val="00DA1FC1"/>
    <w:rsid w:val="00DB68AA"/>
    <w:rsid w:val="00DF719B"/>
    <w:rsid w:val="00E51276"/>
    <w:rsid w:val="00EB3232"/>
    <w:rsid w:val="00EE1F10"/>
    <w:rsid w:val="00F15869"/>
    <w:rsid w:val="00F226E9"/>
    <w:rsid w:val="00F34E11"/>
    <w:rsid w:val="00F453C2"/>
    <w:rsid w:val="00F6199B"/>
    <w:rsid w:val="00F96232"/>
    <w:rsid w:val="00FA2AF2"/>
    <w:rsid w:val="00FA3701"/>
    <w:rsid w:val="00FB6835"/>
    <w:rsid w:val="00FC7A76"/>
    <w:rsid w:val="00FE7BE5"/>
    <w:rsid w:val="36E3E780"/>
    <w:rsid w:val="58DE86EE"/>
    <w:rsid w:val="796DB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E86EE"/>
  <w15:chartTrackingRefBased/>
  <w15:docId w15:val="{E5AAF306-ED63-4C08-916C-A20DCF6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3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752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0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8C"/>
  </w:style>
  <w:style w:type="paragraph" w:styleId="Footer">
    <w:name w:val="footer"/>
    <w:basedOn w:val="Normal"/>
    <w:link w:val="FooterChar"/>
    <w:uiPriority w:val="99"/>
    <w:unhideWhenUsed/>
    <w:rsid w:val="00030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8C"/>
  </w:style>
  <w:style w:type="character" w:customStyle="1" w:styleId="Heading2Char">
    <w:name w:val="Heading 2 Char"/>
    <w:basedOn w:val="DefaultParagraphFont"/>
    <w:link w:val="Heading2"/>
    <w:uiPriority w:val="9"/>
    <w:rsid w:val="00A22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EB056DDA1D445AB801885BF021FCF" ma:contentTypeVersion="3" ma:contentTypeDescription="Create a new document." ma:contentTypeScope="" ma:versionID="22629789db439abb3814402a57439a1f">
  <xsd:schema xmlns:xsd="http://www.w3.org/2001/XMLSchema" xmlns:xs="http://www.w3.org/2001/XMLSchema" xmlns:p="http://schemas.microsoft.com/office/2006/metadata/properties" xmlns:ns2="a842a71d-38ea-459e-9c75-f9053ba2e01d" targetNamespace="http://schemas.microsoft.com/office/2006/metadata/properties" ma:root="true" ma:fieldsID="7711bfd79d246095f5c710cef143cf15" ns2:_="">
    <xsd:import namespace="a842a71d-38ea-459e-9c75-f9053ba2e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2a71d-38ea-459e-9c75-f9053ba2e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6CD953-7B3D-415D-81F6-DC485A1F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2a71d-38ea-459e-9c75-f9053ba2e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77DC1-A733-497F-8C28-BA6C84A845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006DCC-BDE9-4639-B9B9-2CBA7091C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915</Characters>
  <Application>Microsoft Office Word</Application>
  <DocSecurity>4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Amalie Bartell</dc:creator>
  <cp:keywords/>
  <dc:description/>
  <cp:lastModifiedBy/>
  <cp:revision>58</cp:revision>
  <dcterms:created xsi:type="dcterms:W3CDTF">2024-01-05T02:50:00Z</dcterms:created>
  <dcterms:modified xsi:type="dcterms:W3CDTF">2024-01-04T18:19:00Z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0x0101002D6EB056DDA1D445AB801885BF021FCF</vt:lpwstr>
  </property>
</Properties>
</file>